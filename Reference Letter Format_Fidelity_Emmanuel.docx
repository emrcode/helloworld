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7C40E" w14:textId="77777777" w:rsidR="00A716C8" w:rsidRDefault="00906C06" w:rsidP="00906C06">
      <w:pPr>
        <w:tabs>
          <w:tab w:val="left" w:pos="2160"/>
          <w:tab w:val="center" w:pos="4680"/>
        </w:tabs>
        <w:rPr>
          <w:rFonts w:asciiTheme="majorHAnsi" w:hAnsiTheme="majorHAnsi" w:cs="Times New Roman"/>
          <w:b/>
        </w:rPr>
      </w:pPr>
      <w:r w:rsidRPr="00B81ECF">
        <w:rPr>
          <w:rFonts w:asciiTheme="majorHAnsi" w:hAnsiTheme="majorHAnsi" w:cs="Aharoni"/>
          <w:b/>
        </w:rPr>
        <w:tab/>
      </w:r>
      <w:r w:rsidRPr="00B81ECF">
        <w:rPr>
          <w:rFonts w:asciiTheme="majorHAnsi" w:hAnsiTheme="majorHAnsi" w:cs="Aharoni"/>
          <w:b/>
        </w:rPr>
        <w:tab/>
      </w:r>
      <w:r w:rsidR="00A716C8" w:rsidRPr="00A716C8">
        <w:rPr>
          <w:rFonts w:asciiTheme="majorHAnsi" w:hAnsiTheme="majorHAnsi" w:cs="Times New Roman"/>
          <w:b/>
        </w:rPr>
        <w:t>Fidelity Business Services India Pvt Ltd</w:t>
      </w:r>
    </w:p>
    <w:p w14:paraId="1954C66E" w14:textId="77777777" w:rsidR="00A716C8" w:rsidRDefault="00A716C8" w:rsidP="00906C06">
      <w:pPr>
        <w:tabs>
          <w:tab w:val="left" w:pos="2160"/>
          <w:tab w:val="center" w:pos="4680"/>
        </w:tabs>
        <w:rPr>
          <w:rFonts w:asciiTheme="majorHAnsi" w:hAnsiTheme="majorHAnsi" w:cs="Times New Roman"/>
          <w:b/>
        </w:rPr>
      </w:pPr>
    </w:p>
    <w:p w14:paraId="0E640EB7" w14:textId="51D80F6D" w:rsidR="007A2D81" w:rsidRPr="00B81ECF" w:rsidRDefault="00A716C8" w:rsidP="008F3153">
      <w:pPr>
        <w:tabs>
          <w:tab w:val="left" w:pos="2160"/>
          <w:tab w:val="center" w:pos="4680"/>
        </w:tabs>
        <w:spacing w:after="0" w:line="240" w:lineRule="auto"/>
        <w:rPr>
          <w:rFonts w:asciiTheme="majorHAnsi" w:hAnsiTheme="majorHAnsi" w:cs="Times New Roman"/>
        </w:rPr>
      </w:pPr>
      <w:r>
        <w:rPr>
          <w:rFonts w:asciiTheme="majorHAnsi" w:hAnsiTheme="majorHAnsi" w:cs="Times New Roman"/>
          <w:b/>
        </w:rPr>
        <w:tab/>
      </w:r>
      <w:r>
        <w:rPr>
          <w:rFonts w:asciiTheme="majorHAnsi" w:hAnsiTheme="majorHAnsi" w:cs="Times New Roman"/>
          <w:b/>
        </w:rPr>
        <w:tab/>
        <w:t xml:space="preserve">                         </w:t>
      </w:r>
      <w:r w:rsidR="00906C06" w:rsidRPr="00B81ECF">
        <w:rPr>
          <w:rStyle w:val="CommentReference"/>
          <w:rFonts w:asciiTheme="majorHAnsi" w:hAnsiTheme="majorHAnsi"/>
          <w:sz w:val="22"/>
          <w:szCs w:val="22"/>
        </w:rPr>
        <w:commentReference w:id="0"/>
      </w:r>
      <w:r>
        <w:rPr>
          <w:rFonts w:asciiTheme="majorHAnsi" w:hAnsiTheme="majorHAnsi" w:cs="Times New Roman"/>
          <w:b/>
        </w:rPr>
        <w:t xml:space="preserve">                                 </w:t>
      </w:r>
      <w:r w:rsidR="00A319A2">
        <w:rPr>
          <w:rFonts w:asciiTheme="majorHAnsi" w:hAnsiTheme="majorHAnsi" w:cs="Times New Roman"/>
          <w:b/>
        </w:rPr>
        <w:t xml:space="preserve">     </w:t>
      </w:r>
      <w:r>
        <w:rPr>
          <w:rFonts w:asciiTheme="majorHAnsi" w:hAnsiTheme="majorHAnsi" w:cs="Times New Roman"/>
          <w:b/>
        </w:rPr>
        <w:t xml:space="preserve">   </w:t>
      </w:r>
      <w:r w:rsidRPr="00A716C8">
        <w:rPr>
          <w:rFonts w:asciiTheme="majorHAnsi" w:hAnsiTheme="majorHAnsi" w:cs="Times New Roman"/>
        </w:rPr>
        <w:t xml:space="preserve">     Fidelity Business Services India Pvt Ltd,</w:t>
      </w:r>
    </w:p>
    <w:p w14:paraId="2F952938" w14:textId="1BC4369B" w:rsidR="009D27FD" w:rsidRPr="00B81ECF" w:rsidRDefault="009D27FD" w:rsidP="008F3153">
      <w:pPr>
        <w:spacing w:after="0" w:line="240" w:lineRule="auto"/>
        <w:jc w:val="right"/>
        <w:rPr>
          <w:rFonts w:asciiTheme="majorHAnsi" w:hAnsiTheme="majorHAnsi" w:cs="Times New Roman"/>
        </w:rPr>
      </w:pPr>
      <w:r w:rsidRPr="00B81ECF">
        <w:rPr>
          <w:rFonts w:asciiTheme="majorHAnsi" w:hAnsiTheme="majorHAnsi" w:cs="Times New Roman"/>
        </w:rPr>
        <w:t xml:space="preserve">                                                                                                  </w:t>
      </w:r>
      <w:r w:rsidR="00A716C8">
        <w:rPr>
          <w:rFonts w:asciiTheme="majorHAnsi" w:hAnsiTheme="majorHAnsi" w:cs="Times New Roman"/>
        </w:rPr>
        <w:t>Manyata Embassy Business Park,</w:t>
      </w:r>
    </w:p>
    <w:p w14:paraId="5523425C" w14:textId="2B07DEF2" w:rsidR="00A716C8" w:rsidRDefault="00A716C8" w:rsidP="008F3153">
      <w:pPr>
        <w:spacing w:after="0" w:line="240" w:lineRule="auto"/>
        <w:jc w:val="right"/>
        <w:rPr>
          <w:rFonts w:asciiTheme="majorHAnsi" w:hAnsiTheme="majorHAnsi" w:cs="Times New Roman"/>
        </w:rPr>
      </w:pPr>
      <w:r>
        <w:rPr>
          <w:rFonts w:asciiTheme="majorHAnsi" w:hAnsiTheme="majorHAnsi" w:cs="Times New Roman"/>
        </w:rPr>
        <w:t>Outer Ring Road</w:t>
      </w:r>
      <w:r w:rsidR="00A319A2">
        <w:rPr>
          <w:rFonts w:asciiTheme="majorHAnsi" w:hAnsiTheme="majorHAnsi" w:cs="Times New Roman"/>
        </w:rPr>
        <w:t xml:space="preserve"> </w:t>
      </w:r>
      <w:r>
        <w:rPr>
          <w:rFonts w:asciiTheme="majorHAnsi" w:hAnsiTheme="majorHAnsi" w:cs="Times New Roman"/>
        </w:rPr>
        <w:t>(Hebbal-Krishnarakpuram Section)</w:t>
      </w:r>
    </w:p>
    <w:p w14:paraId="737AC64F" w14:textId="77777777" w:rsidR="00A716C8" w:rsidRDefault="00A716C8" w:rsidP="008F3153">
      <w:pPr>
        <w:spacing w:after="0" w:line="240" w:lineRule="auto"/>
        <w:jc w:val="right"/>
        <w:rPr>
          <w:rFonts w:asciiTheme="majorHAnsi" w:hAnsiTheme="majorHAnsi" w:cs="Times New Roman"/>
        </w:rPr>
      </w:pPr>
      <w:r>
        <w:rPr>
          <w:rFonts w:asciiTheme="majorHAnsi" w:hAnsiTheme="majorHAnsi" w:cs="Times New Roman"/>
        </w:rPr>
        <w:t>Opp.Bel Corporate Office</w:t>
      </w:r>
    </w:p>
    <w:p w14:paraId="085B1FAA" w14:textId="73A41494" w:rsidR="009D27FD" w:rsidRPr="00B81ECF" w:rsidRDefault="00A716C8" w:rsidP="008F3153">
      <w:pPr>
        <w:spacing w:after="0" w:line="240" w:lineRule="auto"/>
        <w:jc w:val="right"/>
        <w:rPr>
          <w:rFonts w:asciiTheme="majorHAnsi" w:hAnsiTheme="majorHAnsi" w:cs="Times New Roman"/>
        </w:rPr>
      </w:pPr>
      <w:r>
        <w:rPr>
          <w:rFonts w:asciiTheme="majorHAnsi" w:hAnsiTheme="majorHAnsi" w:cs="Times New Roman"/>
        </w:rPr>
        <w:t>Bangalore-560045</w:t>
      </w:r>
    </w:p>
    <w:p w14:paraId="2ADA79D3" w14:textId="77777777" w:rsidR="009D27FD" w:rsidRPr="00B81ECF" w:rsidRDefault="009D27FD" w:rsidP="008F3153">
      <w:pPr>
        <w:spacing w:after="0" w:line="240" w:lineRule="auto"/>
        <w:jc w:val="right"/>
        <w:rPr>
          <w:rFonts w:asciiTheme="majorHAnsi" w:hAnsiTheme="majorHAnsi" w:cs="Times New Roman"/>
        </w:rPr>
      </w:pPr>
      <w:r w:rsidRPr="00B81ECF">
        <w:rPr>
          <w:rFonts w:asciiTheme="majorHAnsi" w:hAnsiTheme="majorHAnsi" w:cs="Times New Roman"/>
        </w:rPr>
        <w:t xml:space="preserve">                                                                                                  India</w:t>
      </w:r>
    </w:p>
    <w:p w14:paraId="1216F98F" w14:textId="77777777" w:rsidR="000C1EF7" w:rsidRDefault="000C1EF7" w:rsidP="009D27FD">
      <w:pPr>
        <w:rPr>
          <w:ins w:id="1" w:author="Emmanuel RENTAPALLI" w:date="2018-01-30T17:14:00Z"/>
          <w:rFonts w:asciiTheme="majorHAnsi" w:hAnsiTheme="majorHAnsi" w:cs="Times New Roman"/>
          <w:b/>
        </w:rPr>
      </w:pPr>
    </w:p>
    <w:p w14:paraId="1A806EEB" w14:textId="725716EA" w:rsidR="009D27FD" w:rsidRPr="00B81ECF" w:rsidRDefault="00A716C8" w:rsidP="009D27FD">
      <w:pPr>
        <w:rPr>
          <w:rFonts w:asciiTheme="majorHAnsi" w:hAnsiTheme="majorHAnsi" w:cs="Times New Roman"/>
          <w:b/>
        </w:rPr>
      </w:pPr>
      <w:r>
        <w:rPr>
          <w:rFonts w:asciiTheme="majorHAnsi" w:hAnsiTheme="majorHAnsi" w:cs="Times New Roman"/>
          <w:b/>
        </w:rPr>
        <w:t>February</w:t>
      </w:r>
      <w:r w:rsidR="00906C06" w:rsidRPr="00B81ECF">
        <w:rPr>
          <w:rFonts w:asciiTheme="majorHAnsi" w:hAnsiTheme="majorHAnsi" w:cs="Times New Roman"/>
          <w:b/>
        </w:rPr>
        <w:t xml:space="preserve"> </w:t>
      </w:r>
      <w:r>
        <w:rPr>
          <w:rFonts w:asciiTheme="majorHAnsi" w:hAnsiTheme="majorHAnsi" w:cs="Times New Roman"/>
          <w:b/>
        </w:rPr>
        <w:t>01, 2018</w:t>
      </w:r>
    </w:p>
    <w:p w14:paraId="4BBC66BA" w14:textId="089928CD" w:rsidR="009D27FD" w:rsidRPr="00B81ECF" w:rsidRDefault="009D27FD" w:rsidP="009D27FD">
      <w:pPr>
        <w:rPr>
          <w:rFonts w:asciiTheme="majorHAnsi" w:hAnsiTheme="majorHAnsi" w:cs="Times New Roman"/>
        </w:rPr>
      </w:pPr>
      <w:r w:rsidRPr="00B81ECF">
        <w:rPr>
          <w:rFonts w:asciiTheme="majorHAnsi" w:hAnsiTheme="majorHAnsi" w:cs="Times New Roman"/>
        </w:rPr>
        <w:t>To Whom</w:t>
      </w:r>
      <w:r w:rsidR="004D0654">
        <w:rPr>
          <w:rFonts w:asciiTheme="majorHAnsi" w:hAnsiTheme="majorHAnsi" w:cs="Times New Roman"/>
        </w:rPr>
        <w:t xml:space="preserve"> </w:t>
      </w:r>
      <w:r w:rsidR="009B29E8">
        <w:rPr>
          <w:rFonts w:asciiTheme="majorHAnsi" w:hAnsiTheme="majorHAnsi" w:cs="Times New Roman"/>
        </w:rPr>
        <w:t>s</w:t>
      </w:r>
      <w:r w:rsidR="004D0654">
        <w:rPr>
          <w:rFonts w:asciiTheme="majorHAnsi" w:hAnsiTheme="majorHAnsi" w:cs="Times New Roman"/>
        </w:rPr>
        <w:t>o Ever</w:t>
      </w:r>
      <w:r w:rsidRPr="00B81ECF">
        <w:rPr>
          <w:rFonts w:asciiTheme="majorHAnsi" w:hAnsiTheme="majorHAnsi" w:cs="Times New Roman"/>
        </w:rPr>
        <w:t xml:space="preserve"> It May Concern</w:t>
      </w:r>
    </w:p>
    <w:p w14:paraId="5252ED48" w14:textId="77777777" w:rsidR="008F3153" w:rsidRDefault="008F3153" w:rsidP="009D27FD">
      <w:pPr>
        <w:rPr>
          <w:rFonts w:asciiTheme="majorHAnsi" w:hAnsiTheme="majorHAnsi" w:cs="Times New Roman"/>
          <w:b/>
        </w:rPr>
      </w:pPr>
    </w:p>
    <w:p w14:paraId="2BEB6094" w14:textId="65C1AE91" w:rsidR="000D67E5" w:rsidRPr="00B81ECF" w:rsidRDefault="009D27FD" w:rsidP="009D27FD">
      <w:pPr>
        <w:rPr>
          <w:rFonts w:asciiTheme="majorHAnsi" w:hAnsiTheme="majorHAnsi" w:cs="Times New Roman"/>
          <w:b/>
        </w:rPr>
      </w:pPr>
      <w:r w:rsidRPr="00B81ECF">
        <w:rPr>
          <w:rFonts w:asciiTheme="majorHAnsi" w:hAnsiTheme="majorHAnsi" w:cs="Times New Roman"/>
          <w:b/>
        </w:rPr>
        <w:t>Re: Mr</w:t>
      </w:r>
      <w:r w:rsidR="000D67E5" w:rsidRPr="00B81ECF">
        <w:rPr>
          <w:rFonts w:asciiTheme="majorHAnsi" w:hAnsiTheme="majorHAnsi" w:cs="Times New Roman"/>
          <w:b/>
        </w:rPr>
        <w:t xml:space="preserve">. </w:t>
      </w:r>
      <w:r w:rsidR="002D4AE5">
        <w:rPr>
          <w:rFonts w:asciiTheme="majorHAnsi" w:hAnsiTheme="majorHAnsi" w:cs="Times New Roman"/>
          <w:b/>
        </w:rPr>
        <w:t xml:space="preserve">Emmanuel Rentapalli </w:t>
      </w:r>
      <w:r w:rsidR="000D67E5" w:rsidRPr="00B81ECF">
        <w:rPr>
          <w:rFonts w:asciiTheme="majorHAnsi" w:hAnsiTheme="majorHAnsi" w:cs="Times New Roman"/>
          <w:b/>
        </w:rPr>
        <w:t xml:space="preserve">Employment with </w:t>
      </w:r>
      <w:r w:rsidR="00A716C8" w:rsidRPr="00A716C8">
        <w:rPr>
          <w:rFonts w:asciiTheme="majorHAnsi" w:hAnsiTheme="majorHAnsi" w:cs="Times New Roman"/>
          <w:b/>
        </w:rPr>
        <w:t>Fidelity Business Services India Pvt Ltd</w:t>
      </w:r>
      <w:r w:rsidR="000D67E5" w:rsidRPr="00B81ECF">
        <w:rPr>
          <w:rFonts w:asciiTheme="majorHAnsi" w:hAnsiTheme="majorHAnsi" w:cs="Times New Roman"/>
          <w:b/>
        </w:rPr>
        <w:t>.</w:t>
      </w:r>
    </w:p>
    <w:p w14:paraId="2474EFC9" w14:textId="77777777" w:rsidR="008F3153" w:rsidRDefault="008F3153" w:rsidP="004D0654">
      <w:pPr>
        <w:jc w:val="both"/>
      </w:pPr>
    </w:p>
    <w:p w14:paraId="08545C7D" w14:textId="5265BF9E" w:rsidR="006D0814" w:rsidRDefault="004D0654" w:rsidP="004D0654">
      <w:pPr>
        <w:jc w:val="both"/>
        <w:rPr>
          <w:rFonts w:asciiTheme="majorHAnsi" w:hAnsiTheme="majorHAnsi" w:cs="Times New Roman"/>
        </w:rPr>
      </w:pPr>
      <w:r>
        <w:t>This is in refere</w:t>
      </w:r>
      <w:r w:rsidR="006A3074">
        <w:t xml:space="preserve">nce to Mr. Emmanuel. Rentapalli </w:t>
      </w:r>
      <w:r>
        <w:t xml:space="preserve">who </w:t>
      </w:r>
      <w:r w:rsidR="00A716C8">
        <w:t>h</w:t>
      </w:r>
      <w:r>
        <w:t>as work</w:t>
      </w:r>
      <w:r w:rsidR="00A716C8">
        <w:t>ed</w:t>
      </w:r>
      <w:r>
        <w:t xml:space="preserve"> as </w:t>
      </w:r>
      <w:r>
        <w:rPr>
          <w:b/>
          <w:u w:val="single"/>
        </w:rPr>
        <w:t xml:space="preserve">Software Engineer </w:t>
      </w:r>
      <w:r>
        <w:t xml:space="preserve">at </w:t>
      </w:r>
      <w:r w:rsidR="008F4799">
        <w:rPr>
          <w:b/>
          <w:u w:val="single"/>
        </w:rPr>
        <w:t>Fidelity Business Services India Pvt Ltd</w:t>
      </w:r>
      <w:r>
        <w:t>, as a full time employee (40 hours/week) from 23</w:t>
      </w:r>
      <w:r>
        <w:rPr>
          <w:vertAlign w:val="superscript"/>
        </w:rPr>
        <w:t>rd</w:t>
      </w:r>
      <w:r>
        <w:t xml:space="preserve"> Jan 2012 to 12</w:t>
      </w:r>
      <w:r>
        <w:rPr>
          <w:vertAlign w:val="superscript"/>
        </w:rPr>
        <w:t>th</w:t>
      </w:r>
      <w:r>
        <w:t xml:space="preserve"> Jul 2013.</w:t>
      </w:r>
      <w:r w:rsidRPr="00B81ECF">
        <w:rPr>
          <w:rFonts w:asciiTheme="majorHAnsi" w:hAnsiTheme="majorHAnsi" w:cs="Times New Roman"/>
        </w:rPr>
        <w:t xml:space="preserve"> </w:t>
      </w:r>
    </w:p>
    <w:p w14:paraId="276CE048" w14:textId="77777777" w:rsidR="004D0654" w:rsidRDefault="004D0654" w:rsidP="004D0654">
      <w:pPr>
        <w:jc w:val="both"/>
        <w:rPr>
          <w:b/>
          <w:u w:val="single"/>
        </w:rPr>
      </w:pPr>
      <w:r>
        <w:t>He is employed on a full time basis as a “Software Engineer” at following 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4D0654" w14:paraId="0F60E998" w14:textId="77777777" w:rsidTr="004D0654">
        <w:tc>
          <w:tcPr>
            <w:tcW w:w="3005" w:type="dxa"/>
            <w:tcBorders>
              <w:top w:val="single" w:sz="4" w:space="0" w:color="auto"/>
              <w:left w:val="single" w:sz="4" w:space="0" w:color="auto"/>
              <w:bottom w:val="single" w:sz="4" w:space="0" w:color="auto"/>
              <w:right w:val="single" w:sz="4" w:space="0" w:color="auto"/>
            </w:tcBorders>
            <w:hideMark/>
          </w:tcPr>
          <w:p w14:paraId="16E4FED4" w14:textId="77777777" w:rsidR="004D0654" w:rsidRDefault="004D0654">
            <w:pPr>
              <w:spacing w:after="0" w:line="240" w:lineRule="auto"/>
            </w:pPr>
            <w:r>
              <w:t>Software Engineer</w:t>
            </w:r>
          </w:p>
        </w:tc>
        <w:tc>
          <w:tcPr>
            <w:tcW w:w="3005" w:type="dxa"/>
            <w:tcBorders>
              <w:top w:val="single" w:sz="4" w:space="0" w:color="auto"/>
              <w:left w:val="single" w:sz="4" w:space="0" w:color="auto"/>
              <w:bottom w:val="single" w:sz="4" w:space="0" w:color="auto"/>
              <w:right w:val="single" w:sz="4" w:space="0" w:color="auto"/>
            </w:tcBorders>
            <w:hideMark/>
          </w:tcPr>
          <w:p w14:paraId="6A10C83B" w14:textId="4A8F1839" w:rsidR="004D0654" w:rsidRDefault="004D0654" w:rsidP="00A716C8">
            <w:pPr>
              <w:spacing w:after="0" w:line="240" w:lineRule="auto"/>
            </w:pPr>
            <w:r>
              <w:t>J</w:t>
            </w:r>
            <w:r w:rsidR="00A716C8">
              <w:t>a</w:t>
            </w:r>
            <w:r>
              <w:t>n 2012 – Jul 2013</w:t>
            </w:r>
          </w:p>
        </w:tc>
        <w:tc>
          <w:tcPr>
            <w:tcW w:w="3006" w:type="dxa"/>
            <w:tcBorders>
              <w:top w:val="single" w:sz="4" w:space="0" w:color="auto"/>
              <w:left w:val="single" w:sz="4" w:space="0" w:color="auto"/>
              <w:bottom w:val="single" w:sz="4" w:space="0" w:color="auto"/>
              <w:right w:val="single" w:sz="4" w:space="0" w:color="auto"/>
            </w:tcBorders>
            <w:hideMark/>
          </w:tcPr>
          <w:p w14:paraId="20DE68A3" w14:textId="77777777" w:rsidR="004D0654" w:rsidRDefault="004D0654">
            <w:pPr>
              <w:spacing w:after="0" w:line="240" w:lineRule="auto"/>
            </w:pPr>
            <w:r>
              <w:t>India</w:t>
            </w:r>
          </w:p>
        </w:tc>
      </w:tr>
    </w:tbl>
    <w:p w14:paraId="13EE1E6C" w14:textId="77777777" w:rsidR="004D0654" w:rsidRPr="00B81ECF" w:rsidRDefault="004D0654" w:rsidP="004D0654">
      <w:pPr>
        <w:jc w:val="both"/>
        <w:rPr>
          <w:rFonts w:asciiTheme="majorHAnsi" w:hAnsiTheme="majorHAnsi" w:cs="Times New Roman"/>
        </w:rPr>
      </w:pPr>
    </w:p>
    <w:p w14:paraId="728A82EA" w14:textId="77777777" w:rsidR="006A3074" w:rsidRPr="006A3074" w:rsidRDefault="006A3074" w:rsidP="009D27FD">
      <w:pPr>
        <w:rPr>
          <w:rFonts w:asciiTheme="majorHAnsi" w:hAnsiTheme="majorHAnsi" w:cs="Times New Roman"/>
        </w:rPr>
      </w:pPr>
      <w:r w:rsidRPr="006A3074">
        <w:rPr>
          <w:rFonts w:asciiTheme="majorHAnsi" w:hAnsiTheme="majorHAnsi" w:cs="Times New Roman"/>
        </w:rPr>
        <w:t>Fidelity’s mission is to inspire better futures and deliver better outcomes for the customers and businesses we serve. With assets under administration of $6.4 trillion, including managed assets of $2.3 trillion as of August 31, 2017, we focus on meeting the unique needs of a diverse set of customers: helping more than 26 million people invest their own life savings, 23,000 businesses manage employee benefit programs, as well as providing more than 12,500 financial advisory firms with investment and technology solutions to invest their own clients' money. Privately held for 70 years, Fidelity employs more than 40,000 associates who are focused on the long-term success of our customers.</w:t>
      </w:r>
    </w:p>
    <w:p w14:paraId="4A0DC7EB" w14:textId="19E57BF4" w:rsidR="006A3074" w:rsidRPr="006A3074" w:rsidRDefault="006A3074" w:rsidP="009D27FD">
      <w:pPr>
        <w:rPr>
          <w:rFonts w:asciiTheme="majorHAnsi" w:hAnsiTheme="majorHAnsi" w:cs="Times New Roman"/>
        </w:rPr>
      </w:pPr>
      <w:r w:rsidRPr="006A3074">
        <w:rPr>
          <w:rFonts w:asciiTheme="majorHAnsi" w:hAnsiTheme="majorHAnsi" w:cs="Times New Roman"/>
        </w:rPr>
        <w:t>FMR (Fidelity Management &amp; Research) India is the Global In-house Center of Fidelity Investments, commencing operations in 2003. The firm has three offices, two in Bangalore and one in Chennai. </w:t>
      </w:r>
    </w:p>
    <w:p w14:paraId="023B96A2" w14:textId="455FE7CA" w:rsidR="009D27FD" w:rsidRPr="00B81ECF" w:rsidDel="00FD436D" w:rsidRDefault="00C442A1" w:rsidP="009D27FD">
      <w:pPr>
        <w:rPr>
          <w:del w:id="2" w:author="Emmanuel RENTAPALLI" w:date="2018-01-30T17:49:00Z"/>
          <w:rFonts w:asciiTheme="majorHAnsi" w:hAnsiTheme="majorHAnsi" w:cs="Times New Roman"/>
        </w:rPr>
      </w:pPr>
      <w:del w:id="3" w:author="Emmanuel RENTAPALLI" w:date="2018-01-30T17:49:00Z">
        <w:r w:rsidRPr="00B81ECF" w:rsidDel="00FD436D">
          <w:rPr>
            <w:rFonts w:asciiTheme="majorHAnsi" w:hAnsiTheme="majorHAnsi" w:cs="Times New Roman"/>
          </w:rPr>
          <w:delText>Mr.</w:delText>
        </w:r>
        <w:r w:rsidR="006A3074" w:rsidDel="00FD436D">
          <w:rPr>
            <w:rFonts w:asciiTheme="majorHAnsi" w:hAnsiTheme="majorHAnsi" w:cs="Times New Roman"/>
          </w:rPr>
          <w:delText xml:space="preserve"> Emmanuel. RENTAPALLI </w:delText>
        </w:r>
        <w:commentRangeStart w:id="4"/>
        <w:r w:rsidRPr="00B81ECF" w:rsidDel="00FD436D">
          <w:rPr>
            <w:rFonts w:asciiTheme="majorHAnsi" w:hAnsiTheme="majorHAnsi" w:cs="Times New Roman"/>
          </w:rPr>
          <w:delText xml:space="preserve">Gross Salary </w:delText>
        </w:r>
        <w:commentRangeEnd w:id="4"/>
        <w:r w:rsidR="00906C06" w:rsidRPr="00B81ECF" w:rsidDel="00FD436D">
          <w:rPr>
            <w:rStyle w:val="CommentReference"/>
            <w:rFonts w:asciiTheme="majorHAnsi" w:hAnsiTheme="majorHAnsi"/>
            <w:sz w:val="22"/>
            <w:szCs w:val="22"/>
          </w:rPr>
          <w:commentReference w:id="4"/>
        </w:r>
        <w:r w:rsidRPr="00B81ECF" w:rsidDel="00FD436D">
          <w:rPr>
            <w:rFonts w:asciiTheme="majorHAnsi" w:hAnsiTheme="majorHAnsi" w:cs="Times New Roman"/>
          </w:rPr>
          <w:delText xml:space="preserve">is Rs: </w:delText>
        </w:r>
        <w:r w:rsidR="008F4799" w:rsidDel="00FD436D">
          <w:rPr>
            <w:rFonts w:asciiTheme="majorHAnsi" w:hAnsiTheme="majorHAnsi" w:cs="Times New Roman"/>
          </w:rPr>
          <w:delText>5,30,988</w:delText>
        </w:r>
        <w:r w:rsidRPr="00B81ECF" w:rsidDel="00FD436D">
          <w:rPr>
            <w:rFonts w:asciiTheme="majorHAnsi" w:hAnsiTheme="majorHAnsi" w:cs="Times New Roman"/>
          </w:rPr>
          <w:delText xml:space="preserve"> per annum</w:delText>
        </w:r>
      </w:del>
    </w:p>
    <w:p w14:paraId="430E7FBF" w14:textId="169E31EB" w:rsidR="00C442A1" w:rsidRPr="00B81ECF" w:rsidDel="009323C9" w:rsidRDefault="00906C06" w:rsidP="009D27FD">
      <w:pPr>
        <w:rPr>
          <w:del w:id="5" w:author="Emmanuel RENTAPALLI" w:date="2018-01-30T17:49:00Z"/>
          <w:rFonts w:asciiTheme="majorHAnsi" w:hAnsiTheme="majorHAnsi" w:cs="Times New Roman"/>
        </w:rPr>
      </w:pPr>
      <w:commentRangeStart w:id="6"/>
      <w:del w:id="7" w:author="Emmanuel RENTAPALLI" w:date="2018-01-30T17:49:00Z">
        <w:r w:rsidRPr="00B81ECF" w:rsidDel="00FD436D">
          <w:rPr>
            <w:rFonts w:asciiTheme="majorHAnsi" w:hAnsiTheme="majorHAnsi" w:cs="Times New Roman"/>
          </w:rPr>
          <w:delText>Benefits:</w:delText>
        </w:r>
        <w:commentRangeEnd w:id="6"/>
        <w:r w:rsidR="000F1B5F" w:rsidRPr="00B81ECF" w:rsidDel="00FD436D">
          <w:rPr>
            <w:rStyle w:val="CommentReference"/>
            <w:rFonts w:asciiTheme="majorHAnsi" w:hAnsiTheme="majorHAnsi"/>
            <w:sz w:val="22"/>
            <w:szCs w:val="22"/>
          </w:rPr>
          <w:commentReference w:id="6"/>
        </w:r>
        <w:r w:rsidR="00C442A1" w:rsidRPr="00B81ECF" w:rsidDel="00FD436D">
          <w:rPr>
            <w:rFonts w:asciiTheme="majorHAnsi" w:hAnsiTheme="majorHAnsi" w:cs="Times New Roman"/>
          </w:rPr>
          <w:delText>Medical and Life Insurance coverage</w:delText>
        </w:r>
      </w:del>
    </w:p>
    <w:p w14:paraId="1E479364" w14:textId="77777777" w:rsidR="00C442A1" w:rsidRDefault="00C442A1" w:rsidP="009D27FD">
      <w:pPr>
        <w:rPr>
          <w:rFonts w:asciiTheme="majorHAnsi" w:hAnsiTheme="majorHAnsi" w:cs="Times New Roman"/>
        </w:rPr>
      </w:pPr>
      <w:commentRangeStart w:id="8"/>
      <w:r w:rsidRPr="00B81ECF">
        <w:rPr>
          <w:rFonts w:asciiTheme="majorHAnsi" w:hAnsiTheme="majorHAnsi" w:cs="Times New Roman"/>
        </w:rPr>
        <w:t xml:space="preserve">Work schedule &amp; hours of </w:t>
      </w:r>
      <w:r w:rsidR="00EE3698" w:rsidRPr="00B81ECF">
        <w:rPr>
          <w:rFonts w:asciiTheme="majorHAnsi" w:hAnsiTheme="majorHAnsi" w:cs="Times New Roman"/>
        </w:rPr>
        <w:t>service</w:t>
      </w:r>
      <w:commentRangeEnd w:id="8"/>
      <w:r w:rsidR="0009663E" w:rsidRPr="00B81ECF">
        <w:rPr>
          <w:rStyle w:val="CommentReference"/>
          <w:rFonts w:asciiTheme="majorHAnsi" w:hAnsiTheme="majorHAnsi"/>
          <w:sz w:val="22"/>
          <w:szCs w:val="22"/>
        </w:rPr>
        <w:commentReference w:id="8"/>
      </w:r>
      <w:r w:rsidR="00EE3698" w:rsidRPr="00B81ECF">
        <w:rPr>
          <w:rFonts w:asciiTheme="majorHAnsi" w:hAnsiTheme="majorHAnsi" w:cs="Times New Roman"/>
        </w:rPr>
        <w:t>: 9</w:t>
      </w:r>
      <w:r w:rsidRPr="00B81ECF">
        <w:rPr>
          <w:rFonts w:asciiTheme="majorHAnsi" w:hAnsiTheme="majorHAnsi" w:cs="Times New Roman"/>
        </w:rPr>
        <w:t xml:space="preserve"> a.m.-5:30 p.m.(mon-fri),40 hours per week.</w:t>
      </w:r>
    </w:p>
    <w:p w14:paraId="71E47DF9" w14:textId="77777777" w:rsidR="008F3153" w:rsidRDefault="008F3153" w:rsidP="004D0654"/>
    <w:p w14:paraId="35481F45" w14:textId="77777777" w:rsidR="009323C9" w:rsidRDefault="009323C9" w:rsidP="004D0654">
      <w:pPr>
        <w:rPr>
          <w:ins w:id="9" w:author="Emmanuel RENTAPALLI" w:date="2018-01-30T17:49:00Z"/>
        </w:rPr>
      </w:pPr>
    </w:p>
    <w:p w14:paraId="234718C2" w14:textId="4DEDC269" w:rsidR="004D0654" w:rsidRDefault="00402809" w:rsidP="004D0654">
      <w:bookmarkStart w:id="10" w:name="_GoBack"/>
      <w:bookmarkEnd w:id="10"/>
      <w:r>
        <w:lastRenderedPageBreak/>
        <w:t>H</w:t>
      </w:r>
      <w:r w:rsidR="004D0654">
        <w:t>e has performed following responsibilities/ duties:</w:t>
      </w:r>
    </w:p>
    <w:p w14:paraId="798D9E05" w14:textId="77777777" w:rsidR="004D0654" w:rsidRDefault="004D0654" w:rsidP="004D0654">
      <w:pPr>
        <w:numPr>
          <w:ilvl w:val="0"/>
          <w:numId w:val="14"/>
        </w:numPr>
        <w:overflowPunct w:val="0"/>
        <w:autoSpaceDE w:val="0"/>
        <w:autoSpaceDN w:val="0"/>
        <w:adjustRightInd w:val="0"/>
        <w:spacing w:after="0" w:line="240" w:lineRule="auto"/>
        <w:jc w:val="both"/>
        <w:textAlignment w:val="baseline"/>
      </w:pPr>
      <w:r>
        <w:t>Meeting with user groups to analyze and Document any Gaps and propose changes in design and specifications to identify data anomalies and identify options for the removal of the data anomalies.</w:t>
      </w:r>
    </w:p>
    <w:p w14:paraId="48F413F6" w14:textId="77777777"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Extensively involved in doing Proof of Concepts to accomplish business functionality in Actimize and identifying product limitations and work arounds.</w:t>
      </w:r>
    </w:p>
    <w:p w14:paraId="56AE9ECE" w14:textId="77777777"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Extensively worked on Developing AIS Models and data flows for Regulatory Compliance.</w:t>
      </w:r>
    </w:p>
    <w:p w14:paraId="040F27E5" w14:textId="77777777"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Have prepared Unit Test Cases and resolved issues found during all of the testing phases and post deployment.</w:t>
      </w:r>
    </w:p>
    <w:p w14:paraId="547A349D" w14:textId="77777777"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Have involved in Production Deployment/Installation and resolved Post Production Deployment issues.</w:t>
      </w:r>
    </w:p>
    <w:p w14:paraId="6F413C41" w14:textId="77777777" w:rsidR="004D0654" w:rsidRDefault="004D0654" w:rsidP="004D0654">
      <w:pPr>
        <w:numPr>
          <w:ilvl w:val="0"/>
          <w:numId w:val="14"/>
        </w:numPr>
        <w:shd w:val="clear" w:color="auto" w:fill="FFFFFF"/>
        <w:tabs>
          <w:tab w:val="left" w:pos="360"/>
        </w:tabs>
        <w:overflowPunct w:val="0"/>
        <w:autoSpaceDE w:val="0"/>
        <w:autoSpaceDN w:val="0"/>
        <w:adjustRightInd w:val="0"/>
        <w:spacing w:after="0" w:line="240" w:lineRule="auto"/>
        <w:jc w:val="both"/>
        <w:textAlignment w:val="baseline"/>
      </w:pPr>
      <w:r>
        <w:t>Documentation of production issues with resolution and maintenance of the application program.</w:t>
      </w:r>
    </w:p>
    <w:p w14:paraId="34B185EC" w14:textId="38BDB605"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 xml:space="preserve">Have been involved in understanding the existing models by Analyzing, researching and evaluating. </w:t>
      </w:r>
    </w:p>
    <w:p w14:paraId="5AE7B0A6" w14:textId="77777777" w:rsidR="008F3153" w:rsidRDefault="008F3153" w:rsidP="008F3153">
      <w:pPr>
        <w:numPr>
          <w:ilvl w:val="0"/>
          <w:numId w:val="14"/>
        </w:numPr>
        <w:shd w:val="clear" w:color="auto" w:fill="FFFFFF"/>
        <w:spacing w:after="0" w:line="240" w:lineRule="auto"/>
        <w:textAlignment w:val="baseline"/>
      </w:pPr>
      <w:r>
        <w:t>To conduct Code reviews with the Internal/External group</w:t>
      </w:r>
    </w:p>
    <w:p w14:paraId="196B6F66" w14:textId="77777777"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Have been involved in training new hires on Actimize and imparting the importance of adhering to global standards.</w:t>
      </w:r>
    </w:p>
    <w:p w14:paraId="499D6C87" w14:textId="35FEEB49" w:rsidR="004D0654"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pPr>
      <w:r>
        <w:t>Involved in participating in sessions with the business users to identify the feasibility and limitations of using Actimize for SEC Regulations.</w:t>
      </w:r>
    </w:p>
    <w:p w14:paraId="0F951176" w14:textId="69234AF6" w:rsidR="00F23584" w:rsidRDefault="00F23584" w:rsidP="004D0654">
      <w:pPr>
        <w:numPr>
          <w:ilvl w:val="0"/>
          <w:numId w:val="14"/>
        </w:numPr>
        <w:tabs>
          <w:tab w:val="left" w:pos="360"/>
        </w:tabs>
        <w:overflowPunct w:val="0"/>
        <w:autoSpaceDE w:val="0"/>
        <w:autoSpaceDN w:val="0"/>
        <w:adjustRightInd w:val="0"/>
        <w:spacing w:after="0" w:line="240" w:lineRule="auto"/>
        <w:jc w:val="both"/>
        <w:textAlignment w:val="baseline"/>
      </w:pPr>
      <w:r>
        <w:t>Work Closely with all Upstream and Downstream Systems to find any impediments.</w:t>
      </w:r>
    </w:p>
    <w:p w14:paraId="37595408" w14:textId="77777777" w:rsidR="004D0654" w:rsidRDefault="004D0654" w:rsidP="004D0654">
      <w:pPr>
        <w:numPr>
          <w:ilvl w:val="0"/>
          <w:numId w:val="14"/>
        </w:numPr>
        <w:shd w:val="clear" w:color="auto" w:fill="FFFFFF"/>
        <w:spacing w:after="0" w:line="240" w:lineRule="auto"/>
        <w:textAlignment w:val="baseline"/>
      </w:pPr>
      <w:r>
        <w:t>Have provided support in System Integration Testing and User Acceptance Testing phases and ensure that we are in line with the business requirements.</w:t>
      </w:r>
    </w:p>
    <w:p w14:paraId="15D747BB" w14:textId="02BEDB15" w:rsidR="004D0654" w:rsidRPr="008F3153" w:rsidRDefault="004D0654" w:rsidP="00C240ED">
      <w:pPr>
        <w:numPr>
          <w:ilvl w:val="0"/>
          <w:numId w:val="14"/>
        </w:numPr>
        <w:shd w:val="clear" w:color="auto" w:fill="FFFFFF"/>
        <w:spacing w:after="0" w:line="240" w:lineRule="auto"/>
        <w:textAlignment w:val="baseline"/>
      </w:pPr>
      <w:r>
        <w:t>writing, updating and maintaining technical program, end user documentation and operational procedures</w:t>
      </w:r>
    </w:p>
    <w:p w14:paraId="7EE7889A" w14:textId="77777777" w:rsidR="004D0654" w:rsidRDefault="004D0654" w:rsidP="00C240ED">
      <w:pPr>
        <w:spacing w:after="0"/>
        <w:rPr>
          <w:rFonts w:asciiTheme="majorHAnsi" w:hAnsiTheme="majorHAnsi" w:cs="Times New Roman"/>
        </w:rPr>
      </w:pPr>
    </w:p>
    <w:p w14:paraId="7149B091" w14:textId="77777777" w:rsidR="000B6A66" w:rsidRDefault="000B6A66" w:rsidP="00745379">
      <w:pPr>
        <w:rPr>
          <w:ins w:id="11" w:author="Emmanuel RENTAPALLI" w:date="2018-01-30T17:15:00Z"/>
          <w:rFonts w:asciiTheme="majorHAnsi" w:hAnsiTheme="majorHAnsi" w:cs="Times New Roman"/>
        </w:rPr>
      </w:pPr>
    </w:p>
    <w:p w14:paraId="4AF997DD" w14:textId="28236796" w:rsidR="008D5F7A" w:rsidRPr="00B81ECF" w:rsidRDefault="008D5F7A" w:rsidP="00745379">
      <w:pPr>
        <w:rPr>
          <w:rFonts w:asciiTheme="majorHAnsi" w:hAnsiTheme="majorHAnsi" w:cs="Times New Roman"/>
        </w:rPr>
      </w:pPr>
      <w:commentRangeStart w:id="12"/>
      <w:r w:rsidRPr="00B81ECF">
        <w:rPr>
          <w:rFonts w:asciiTheme="majorHAnsi" w:hAnsiTheme="majorHAnsi" w:cs="Times New Roman"/>
        </w:rPr>
        <w:t>Manager-Human Resources</w:t>
      </w:r>
    </w:p>
    <w:p w14:paraId="6443E973" w14:textId="06F39605" w:rsidR="008D5F7A" w:rsidRPr="00B81ECF" w:rsidRDefault="00E112FF" w:rsidP="00745379">
      <w:pPr>
        <w:rPr>
          <w:rFonts w:asciiTheme="majorHAnsi" w:hAnsiTheme="majorHAnsi" w:cs="Times New Roman"/>
        </w:rPr>
      </w:pPr>
      <w:r w:rsidRPr="00E112FF">
        <w:rPr>
          <w:rFonts w:asciiTheme="majorHAnsi" w:hAnsiTheme="majorHAnsi" w:cs="Times New Roman"/>
        </w:rPr>
        <w:t>Fidelity Business Services India Pvt Ltd</w:t>
      </w:r>
    </w:p>
    <w:commentRangeEnd w:id="12"/>
    <w:p w14:paraId="1C5FDDC3" w14:textId="77777777" w:rsidR="008D5F7A" w:rsidRPr="00B81ECF" w:rsidRDefault="00247CF9" w:rsidP="008D5F7A">
      <w:pPr>
        <w:pStyle w:val="ListParagraph"/>
        <w:rPr>
          <w:rFonts w:asciiTheme="majorHAnsi" w:hAnsiTheme="majorHAnsi" w:cs="Times New Roman"/>
        </w:rPr>
      </w:pPr>
      <w:r w:rsidRPr="00B81ECF">
        <w:rPr>
          <w:rStyle w:val="CommentReference"/>
          <w:rFonts w:asciiTheme="majorHAnsi" w:hAnsiTheme="majorHAnsi"/>
          <w:sz w:val="22"/>
          <w:szCs w:val="22"/>
        </w:rPr>
        <w:commentReference w:id="12"/>
      </w:r>
    </w:p>
    <w:sectPr w:rsidR="008D5F7A" w:rsidRPr="00B81ECF" w:rsidSect="007A2D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4-11-28T12:50:00Z" w:initials="a">
    <w:p w14:paraId="7942C1FA" w14:textId="77777777" w:rsidR="00906C06" w:rsidRDefault="00906C06">
      <w:pPr>
        <w:pStyle w:val="CommentText"/>
      </w:pPr>
      <w:r>
        <w:rPr>
          <w:rStyle w:val="CommentReference"/>
        </w:rPr>
        <w:annotationRef/>
      </w:r>
      <w:r>
        <w:t>Company Letter Head</w:t>
      </w:r>
    </w:p>
  </w:comment>
  <w:comment w:id="4" w:author="admin" w:date="2014-11-28T12:58:00Z" w:initials="a">
    <w:p w14:paraId="7FC2FF39" w14:textId="77777777" w:rsidR="00906C06" w:rsidRDefault="00906C06">
      <w:pPr>
        <w:pStyle w:val="CommentText"/>
      </w:pPr>
      <w:r>
        <w:rPr>
          <w:rStyle w:val="CommentReference"/>
        </w:rPr>
        <w:annotationRef/>
      </w:r>
      <w:r>
        <w:t>Mandatory Component – Ref letter must include last drawn or current salary details preferably in annual CTC</w:t>
      </w:r>
    </w:p>
  </w:comment>
  <w:comment w:id="6" w:author="admin" w:date="2014-11-28T12:58:00Z" w:initials="a">
    <w:p w14:paraId="76C61CD3" w14:textId="77777777" w:rsidR="000F1B5F" w:rsidRDefault="000F1B5F">
      <w:pPr>
        <w:pStyle w:val="CommentText"/>
      </w:pPr>
      <w:r>
        <w:rPr>
          <w:rStyle w:val="CommentReference"/>
        </w:rPr>
        <w:annotationRef/>
      </w:r>
      <w:r>
        <w:t xml:space="preserve">Optional component </w:t>
      </w:r>
    </w:p>
  </w:comment>
  <w:comment w:id="8" w:author="admin" w:date="2014-11-28T12:59:00Z" w:initials="a">
    <w:p w14:paraId="294CB2E1" w14:textId="77777777" w:rsidR="0009663E" w:rsidRDefault="0009663E">
      <w:pPr>
        <w:pStyle w:val="CommentText"/>
      </w:pPr>
      <w:r>
        <w:rPr>
          <w:rStyle w:val="CommentReference"/>
        </w:rPr>
        <w:annotationRef/>
      </w:r>
      <w:r>
        <w:t xml:space="preserve">Mandatory Component – Ref letter must include work schedule information </w:t>
      </w:r>
    </w:p>
  </w:comment>
  <w:comment w:id="12" w:author="admin" w:date="2014-11-28T13:04:00Z" w:initials="a">
    <w:p w14:paraId="7E772EB0" w14:textId="77777777" w:rsidR="00247CF9" w:rsidRDefault="00247CF9">
      <w:pPr>
        <w:pStyle w:val="CommentText"/>
      </w:pPr>
      <w:r>
        <w:rPr>
          <w:rStyle w:val="CommentReference"/>
        </w:rPr>
        <w:annotationRef/>
      </w:r>
      <w:r>
        <w:t>Please note, the issuing authority vary from one organization to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2C1FA" w15:done="0"/>
  <w15:commentEx w15:paraId="7FC2FF39" w15:done="0"/>
  <w15:commentEx w15:paraId="76C61CD3" w15:done="0"/>
  <w15:commentEx w15:paraId="294CB2E1" w15:done="0"/>
  <w15:commentEx w15:paraId="7E772E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0BE"/>
    <w:multiLevelType w:val="hybridMultilevel"/>
    <w:tmpl w:val="13B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56AE"/>
    <w:multiLevelType w:val="multilevel"/>
    <w:tmpl w:val="209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33A0A"/>
    <w:multiLevelType w:val="singleLevel"/>
    <w:tmpl w:val="60F88632"/>
    <w:lvl w:ilvl="0">
      <w:start w:val="1"/>
      <w:numFmt w:val="none"/>
      <w:lvlText w:val=""/>
      <w:legacy w:legacy="1" w:legacySpace="120" w:legacyIndent="360"/>
      <w:lvlJc w:val="left"/>
      <w:pPr>
        <w:ind w:left="360" w:hanging="360"/>
      </w:pPr>
      <w:rPr>
        <w:rFonts w:ascii="Symbol" w:hAnsi="Symbol" w:hint="default"/>
      </w:rPr>
    </w:lvl>
  </w:abstractNum>
  <w:abstractNum w:abstractNumId="3" w15:restartNumberingAfterBreak="0">
    <w:nsid w:val="290C6C26"/>
    <w:multiLevelType w:val="multilevel"/>
    <w:tmpl w:val="8794A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9153F"/>
    <w:multiLevelType w:val="hybridMultilevel"/>
    <w:tmpl w:val="A7D6310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15:restartNumberingAfterBreak="0">
    <w:nsid w:val="361F1350"/>
    <w:multiLevelType w:val="multilevel"/>
    <w:tmpl w:val="503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19CF"/>
    <w:multiLevelType w:val="multilevel"/>
    <w:tmpl w:val="BA1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02FBE"/>
    <w:multiLevelType w:val="multilevel"/>
    <w:tmpl w:val="AA4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A5A07"/>
    <w:multiLevelType w:val="multilevel"/>
    <w:tmpl w:val="104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74DA3"/>
    <w:multiLevelType w:val="multilevel"/>
    <w:tmpl w:val="566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A761C"/>
    <w:multiLevelType w:val="multilevel"/>
    <w:tmpl w:val="AAA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01C1A"/>
    <w:multiLevelType w:val="multilevel"/>
    <w:tmpl w:val="AC7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D09AE"/>
    <w:multiLevelType w:val="hybridMultilevel"/>
    <w:tmpl w:val="331054B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3" w15:restartNumberingAfterBreak="0">
    <w:nsid w:val="773B6E77"/>
    <w:multiLevelType w:val="multilevel"/>
    <w:tmpl w:val="563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3"/>
  </w:num>
  <w:num w:numId="4">
    <w:abstractNumId w:val="11"/>
  </w:num>
  <w:num w:numId="5">
    <w:abstractNumId w:val="12"/>
  </w:num>
  <w:num w:numId="6">
    <w:abstractNumId w:val="10"/>
  </w:num>
  <w:num w:numId="7">
    <w:abstractNumId w:val="6"/>
  </w:num>
  <w:num w:numId="8">
    <w:abstractNumId w:val="4"/>
  </w:num>
  <w:num w:numId="9">
    <w:abstractNumId w:val="5"/>
  </w:num>
  <w:num w:numId="10">
    <w:abstractNumId w:val="8"/>
  </w:num>
  <w:num w:numId="11">
    <w:abstractNumId w:val="3"/>
  </w:num>
  <w:num w:numId="12">
    <w:abstractNumId w:val="1"/>
  </w:num>
  <w:num w:numId="13">
    <w:abstractNumId w:val="0"/>
  </w:num>
  <w:num w:numId="14">
    <w:abstractNumId w:val="2"/>
    <w:lvlOverride w:ilvl="0">
      <w:startOverride w:val="1"/>
    </w:lvlOverride>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RENTAPALLI">
    <w15:presenceInfo w15:providerId="AD" w15:userId="S-1-5-21-4281605878-1667832744-4127632603-234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FD"/>
    <w:rsid w:val="00026DC1"/>
    <w:rsid w:val="000421D0"/>
    <w:rsid w:val="0009480C"/>
    <w:rsid w:val="0009663E"/>
    <w:rsid w:val="000A45D3"/>
    <w:rsid w:val="000B6A66"/>
    <w:rsid w:val="000C1EF7"/>
    <w:rsid w:val="000D67E5"/>
    <w:rsid w:val="000E7A01"/>
    <w:rsid w:val="000F1B5F"/>
    <w:rsid w:val="001119A6"/>
    <w:rsid w:val="00127BD8"/>
    <w:rsid w:val="00134357"/>
    <w:rsid w:val="00164799"/>
    <w:rsid w:val="00190825"/>
    <w:rsid w:val="00194A09"/>
    <w:rsid w:val="001E31E3"/>
    <w:rsid w:val="001F22DD"/>
    <w:rsid w:val="0021658C"/>
    <w:rsid w:val="00226779"/>
    <w:rsid w:val="002476A2"/>
    <w:rsid w:val="00247CF9"/>
    <w:rsid w:val="002520CA"/>
    <w:rsid w:val="002639E7"/>
    <w:rsid w:val="00277679"/>
    <w:rsid w:val="00285E9E"/>
    <w:rsid w:val="002A1AF7"/>
    <w:rsid w:val="002A577B"/>
    <w:rsid w:val="002B5D59"/>
    <w:rsid w:val="002C60D4"/>
    <w:rsid w:val="002D4AE5"/>
    <w:rsid w:val="002E566B"/>
    <w:rsid w:val="00336B52"/>
    <w:rsid w:val="00352995"/>
    <w:rsid w:val="003534D7"/>
    <w:rsid w:val="00355E3C"/>
    <w:rsid w:val="00361431"/>
    <w:rsid w:val="00367BC8"/>
    <w:rsid w:val="003A5712"/>
    <w:rsid w:val="003C69BC"/>
    <w:rsid w:val="003D31D5"/>
    <w:rsid w:val="003D68A1"/>
    <w:rsid w:val="003E7E33"/>
    <w:rsid w:val="003F4A98"/>
    <w:rsid w:val="00402809"/>
    <w:rsid w:val="00403061"/>
    <w:rsid w:val="00403C29"/>
    <w:rsid w:val="00423291"/>
    <w:rsid w:val="00423577"/>
    <w:rsid w:val="0042386C"/>
    <w:rsid w:val="004572C6"/>
    <w:rsid w:val="004A158B"/>
    <w:rsid w:val="004B1124"/>
    <w:rsid w:val="004B3E63"/>
    <w:rsid w:val="004B47A9"/>
    <w:rsid w:val="004C4521"/>
    <w:rsid w:val="004D0654"/>
    <w:rsid w:val="004D4C8E"/>
    <w:rsid w:val="005503B3"/>
    <w:rsid w:val="005671B3"/>
    <w:rsid w:val="005845B9"/>
    <w:rsid w:val="005A059D"/>
    <w:rsid w:val="005A079B"/>
    <w:rsid w:val="005C0AB8"/>
    <w:rsid w:val="005E0D90"/>
    <w:rsid w:val="005F370F"/>
    <w:rsid w:val="00613DA2"/>
    <w:rsid w:val="00623C81"/>
    <w:rsid w:val="00624BD1"/>
    <w:rsid w:val="006354D4"/>
    <w:rsid w:val="006A3074"/>
    <w:rsid w:val="006D0814"/>
    <w:rsid w:val="006E51E5"/>
    <w:rsid w:val="00745379"/>
    <w:rsid w:val="00750392"/>
    <w:rsid w:val="00752495"/>
    <w:rsid w:val="0078757A"/>
    <w:rsid w:val="007A2D81"/>
    <w:rsid w:val="007B2843"/>
    <w:rsid w:val="007C0370"/>
    <w:rsid w:val="007E5FF6"/>
    <w:rsid w:val="0082747B"/>
    <w:rsid w:val="00840D38"/>
    <w:rsid w:val="00842BAC"/>
    <w:rsid w:val="0086129B"/>
    <w:rsid w:val="008722E9"/>
    <w:rsid w:val="008730E8"/>
    <w:rsid w:val="00890570"/>
    <w:rsid w:val="0089511C"/>
    <w:rsid w:val="008A33FA"/>
    <w:rsid w:val="008A3671"/>
    <w:rsid w:val="008A50D6"/>
    <w:rsid w:val="008D5F7A"/>
    <w:rsid w:val="008F3153"/>
    <w:rsid w:val="008F4799"/>
    <w:rsid w:val="008F535E"/>
    <w:rsid w:val="008F6B30"/>
    <w:rsid w:val="00906C06"/>
    <w:rsid w:val="00912EC0"/>
    <w:rsid w:val="009323C9"/>
    <w:rsid w:val="00940A28"/>
    <w:rsid w:val="009521E2"/>
    <w:rsid w:val="00990708"/>
    <w:rsid w:val="00991931"/>
    <w:rsid w:val="00992922"/>
    <w:rsid w:val="009B0A8E"/>
    <w:rsid w:val="009B29E8"/>
    <w:rsid w:val="009C36FE"/>
    <w:rsid w:val="009D27FD"/>
    <w:rsid w:val="00A02083"/>
    <w:rsid w:val="00A319A1"/>
    <w:rsid w:val="00A319A2"/>
    <w:rsid w:val="00A4069E"/>
    <w:rsid w:val="00A6698E"/>
    <w:rsid w:val="00A716C8"/>
    <w:rsid w:val="00AD30CE"/>
    <w:rsid w:val="00AE57AE"/>
    <w:rsid w:val="00AF3010"/>
    <w:rsid w:val="00AF50C9"/>
    <w:rsid w:val="00AF5E5D"/>
    <w:rsid w:val="00B0009F"/>
    <w:rsid w:val="00B227B7"/>
    <w:rsid w:val="00B3653B"/>
    <w:rsid w:val="00B80808"/>
    <w:rsid w:val="00B81ECF"/>
    <w:rsid w:val="00B86D2E"/>
    <w:rsid w:val="00BA5E9D"/>
    <w:rsid w:val="00BB66E9"/>
    <w:rsid w:val="00C240ED"/>
    <w:rsid w:val="00C303BF"/>
    <w:rsid w:val="00C442A1"/>
    <w:rsid w:val="00C53D65"/>
    <w:rsid w:val="00C94582"/>
    <w:rsid w:val="00CA0609"/>
    <w:rsid w:val="00CD6A2D"/>
    <w:rsid w:val="00CF5AEE"/>
    <w:rsid w:val="00D22010"/>
    <w:rsid w:val="00D5656C"/>
    <w:rsid w:val="00E0018A"/>
    <w:rsid w:val="00E112FF"/>
    <w:rsid w:val="00E2135A"/>
    <w:rsid w:val="00E373CA"/>
    <w:rsid w:val="00E43E8A"/>
    <w:rsid w:val="00E473C3"/>
    <w:rsid w:val="00E61990"/>
    <w:rsid w:val="00EB3976"/>
    <w:rsid w:val="00EC4450"/>
    <w:rsid w:val="00ED6C09"/>
    <w:rsid w:val="00EE3698"/>
    <w:rsid w:val="00EF1DB0"/>
    <w:rsid w:val="00EF2287"/>
    <w:rsid w:val="00F030B8"/>
    <w:rsid w:val="00F23584"/>
    <w:rsid w:val="00F47144"/>
    <w:rsid w:val="00FD2B86"/>
    <w:rsid w:val="00FD43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ADDF"/>
  <w15:docId w15:val="{E07A879E-7DB1-42E9-966E-6346CEBB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A1"/>
    <w:pPr>
      <w:ind w:left="720"/>
      <w:contextualSpacing/>
    </w:pPr>
  </w:style>
  <w:style w:type="character" w:styleId="CommentReference">
    <w:name w:val="annotation reference"/>
    <w:basedOn w:val="DefaultParagraphFont"/>
    <w:uiPriority w:val="99"/>
    <w:semiHidden/>
    <w:unhideWhenUsed/>
    <w:rsid w:val="00906C06"/>
    <w:rPr>
      <w:sz w:val="16"/>
      <w:szCs w:val="16"/>
    </w:rPr>
  </w:style>
  <w:style w:type="paragraph" w:styleId="CommentText">
    <w:name w:val="annotation text"/>
    <w:basedOn w:val="Normal"/>
    <w:link w:val="CommentTextChar"/>
    <w:uiPriority w:val="99"/>
    <w:semiHidden/>
    <w:unhideWhenUsed/>
    <w:rsid w:val="00906C06"/>
    <w:pPr>
      <w:spacing w:line="240" w:lineRule="auto"/>
    </w:pPr>
    <w:rPr>
      <w:sz w:val="20"/>
      <w:szCs w:val="20"/>
    </w:rPr>
  </w:style>
  <w:style w:type="character" w:customStyle="1" w:styleId="CommentTextChar">
    <w:name w:val="Comment Text Char"/>
    <w:basedOn w:val="DefaultParagraphFont"/>
    <w:link w:val="CommentText"/>
    <w:uiPriority w:val="99"/>
    <w:semiHidden/>
    <w:rsid w:val="00906C06"/>
    <w:rPr>
      <w:sz w:val="20"/>
      <w:szCs w:val="20"/>
    </w:rPr>
  </w:style>
  <w:style w:type="paragraph" w:styleId="CommentSubject">
    <w:name w:val="annotation subject"/>
    <w:basedOn w:val="CommentText"/>
    <w:next w:val="CommentText"/>
    <w:link w:val="CommentSubjectChar"/>
    <w:uiPriority w:val="99"/>
    <w:semiHidden/>
    <w:unhideWhenUsed/>
    <w:rsid w:val="00906C06"/>
    <w:rPr>
      <w:b/>
      <w:bCs/>
    </w:rPr>
  </w:style>
  <w:style w:type="character" w:customStyle="1" w:styleId="CommentSubjectChar">
    <w:name w:val="Comment Subject Char"/>
    <w:basedOn w:val="CommentTextChar"/>
    <w:link w:val="CommentSubject"/>
    <w:uiPriority w:val="99"/>
    <w:semiHidden/>
    <w:rsid w:val="00906C06"/>
    <w:rPr>
      <w:b/>
      <w:bCs/>
      <w:sz w:val="20"/>
      <w:szCs w:val="20"/>
    </w:rPr>
  </w:style>
  <w:style w:type="paragraph" w:styleId="BalloonText">
    <w:name w:val="Balloon Text"/>
    <w:basedOn w:val="Normal"/>
    <w:link w:val="BalloonTextChar"/>
    <w:uiPriority w:val="99"/>
    <w:semiHidden/>
    <w:unhideWhenUsed/>
    <w:rsid w:val="00906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06"/>
    <w:rPr>
      <w:rFonts w:ascii="Tahoma" w:hAnsi="Tahoma" w:cs="Tahoma"/>
      <w:sz w:val="16"/>
      <w:szCs w:val="16"/>
    </w:rPr>
  </w:style>
  <w:style w:type="character" w:customStyle="1" w:styleId="gmail-il">
    <w:name w:val="gmail-il"/>
    <w:basedOn w:val="DefaultParagraphFont"/>
    <w:rsid w:val="008730E8"/>
  </w:style>
  <w:style w:type="table" w:styleId="TableGrid">
    <w:name w:val="Table Grid"/>
    <w:basedOn w:val="TableNormal"/>
    <w:uiPriority w:val="59"/>
    <w:rsid w:val="00CD6A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421">
      <w:bodyDiv w:val="1"/>
      <w:marLeft w:val="0"/>
      <w:marRight w:val="0"/>
      <w:marTop w:val="0"/>
      <w:marBottom w:val="0"/>
      <w:divBdr>
        <w:top w:val="none" w:sz="0" w:space="0" w:color="auto"/>
        <w:left w:val="none" w:sz="0" w:space="0" w:color="auto"/>
        <w:bottom w:val="none" w:sz="0" w:space="0" w:color="auto"/>
        <w:right w:val="none" w:sz="0" w:space="0" w:color="auto"/>
      </w:divBdr>
    </w:div>
    <w:div w:id="86730276">
      <w:bodyDiv w:val="1"/>
      <w:marLeft w:val="0"/>
      <w:marRight w:val="0"/>
      <w:marTop w:val="0"/>
      <w:marBottom w:val="0"/>
      <w:divBdr>
        <w:top w:val="none" w:sz="0" w:space="0" w:color="auto"/>
        <w:left w:val="none" w:sz="0" w:space="0" w:color="auto"/>
        <w:bottom w:val="none" w:sz="0" w:space="0" w:color="auto"/>
        <w:right w:val="none" w:sz="0" w:space="0" w:color="auto"/>
      </w:divBdr>
    </w:div>
    <w:div w:id="96759757">
      <w:bodyDiv w:val="1"/>
      <w:marLeft w:val="0"/>
      <w:marRight w:val="0"/>
      <w:marTop w:val="0"/>
      <w:marBottom w:val="0"/>
      <w:divBdr>
        <w:top w:val="none" w:sz="0" w:space="0" w:color="auto"/>
        <w:left w:val="none" w:sz="0" w:space="0" w:color="auto"/>
        <w:bottom w:val="none" w:sz="0" w:space="0" w:color="auto"/>
        <w:right w:val="none" w:sz="0" w:space="0" w:color="auto"/>
      </w:divBdr>
    </w:div>
    <w:div w:id="133373332">
      <w:bodyDiv w:val="1"/>
      <w:marLeft w:val="0"/>
      <w:marRight w:val="0"/>
      <w:marTop w:val="0"/>
      <w:marBottom w:val="0"/>
      <w:divBdr>
        <w:top w:val="none" w:sz="0" w:space="0" w:color="auto"/>
        <w:left w:val="none" w:sz="0" w:space="0" w:color="auto"/>
        <w:bottom w:val="none" w:sz="0" w:space="0" w:color="auto"/>
        <w:right w:val="none" w:sz="0" w:space="0" w:color="auto"/>
      </w:divBdr>
    </w:div>
    <w:div w:id="135728852">
      <w:bodyDiv w:val="1"/>
      <w:marLeft w:val="0"/>
      <w:marRight w:val="0"/>
      <w:marTop w:val="0"/>
      <w:marBottom w:val="0"/>
      <w:divBdr>
        <w:top w:val="none" w:sz="0" w:space="0" w:color="auto"/>
        <w:left w:val="none" w:sz="0" w:space="0" w:color="auto"/>
        <w:bottom w:val="none" w:sz="0" w:space="0" w:color="auto"/>
        <w:right w:val="none" w:sz="0" w:space="0" w:color="auto"/>
      </w:divBdr>
    </w:div>
    <w:div w:id="199510145">
      <w:bodyDiv w:val="1"/>
      <w:marLeft w:val="0"/>
      <w:marRight w:val="0"/>
      <w:marTop w:val="0"/>
      <w:marBottom w:val="0"/>
      <w:divBdr>
        <w:top w:val="none" w:sz="0" w:space="0" w:color="auto"/>
        <w:left w:val="none" w:sz="0" w:space="0" w:color="auto"/>
        <w:bottom w:val="none" w:sz="0" w:space="0" w:color="auto"/>
        <w:right w:val="none" w:sz="0" w:space="0" w:color="auto"/>
      </w:divBdr>
    </w:div>
    <w:div w:id="204489683">
      <w:bodyDiv w:val="1"/>
      <w:marLeft w:val="0"/>
      <w:marRight w:val="0"/>
      <w:marTop w:val="0"/>
      <w:marBottom w:val="0"/>
      <w:divBdr>
        <w:top w:val="none" w:sz="0" w:space="0" w:color="auto"/>
        <w:left w:val="none" w:sz="0" w:space="0" w:color="auto"/>
        <w:bottom w:val="none" w:sz="0" w:space="0" w:color="auto"/>
        <w:right w:val="none" w:sz="0" w:space="0" w:color="auto"/>
      </w:divBdr>
    </w:div>
    <w:div w:id="227225039">
      <w:bodyDiv w:val="1"/>
      <w:marLeft w:val="0"/>
      <w:marRight w:val="0"/>
      <w:marTop w:val="0"/>
      <w:marBottom w:val="0"/>
      <w:divBdr>
        <w:top w:val="none" w:sz="0" w:space="0" w:color="auto"/>
        <w:left w:val="none" w:sz="0" w:space="0" w:color="auto"/>
        <w:bottom w:val="none" w:sz="0" w:space="0" w:color="auto"/>
        <w:right w:val="none" w:sz="0" w:space="0" w:color="auto"/>
      </w:divBdr>
    </w:div>
    <w:div w:id="290788450">
      <w:bodyDiv w:val="1"/>
      <w:marLeft w:val="0"/>
      <w:marRight w:val="0"/>
      <w:marTop w:val="0"/>
      <w:marBottom w:val="0"/>
      <w:divBdr>
        <w:top w:val="none" w:sz="0" w:space="0" w:color="auto"/>
        <w:left w:val="none" w:sz="0" w:space="0" w:color="auto"/>
        <w:bottom w:val="none" w:sz="0" w:space="0" w:color="auto"/>
        <w:right w:val="none" w:sz="0" w:space="0" w:color="auto"/>
      </w:divBdr>
    </w:div>
    <w:div w:id="356081434">
      <w:bodyDiv w:val="1"/>
      <w:marLeft w:val="0"/>
      <w:marRight w:val="0"/>
      <w:marTop w:val="0"/>
      <w:marBottom w:val="0"/>
      <w:divBdr>
        <w:top w:val="none" w:sz="0" w:space="0" w:color="auto"/>
        <w:left w:val="none" w:sz="0" w:space="0" w:color="auto"/>
        <w:bottom w:val="none" w:sz="0" w:space="0" w:color="auto"/>
        <w:right w:val="none" w:sz="0" w:space="0" w:color="auto"/>
      </w:divBdr>
    </w:div>
    <w:div w:id="462163886">
      <w:bodyDiv w:val="1"/>
      <w:marLeft w:val="0"/>
      <w:marRight w:val="0"/>
      <w:marTop w:val="0"/>
      <w:marBottom w:val="0"/>
      <w:divBdr>
        <w:top w:val="none" w:sz="0" w:space="0" w:color="auto"/>
        <w:left w:val="none" w:sz="0" w:space="0" w:color="auto"/>
        <w:bottom w:val="none" w:sz="0" w:space="0" w:color="auto"/>
        <w:right w:val="none" w:sz="0" w:space="0" w:color="auto"/>
      </w:divBdr>
    </w:div>
    <w:div w:id="506795496">
      <w:bodyDiv w:val="1"/>
      <w:marLeft w:val="0"/>
      <w:marRight w:val="0"/>
      <w:marTop w:val="0"/>
      <w:marBottom w:val="0"/>
      <w:divBdr>
        <w:top w:val="none" w:sz="0" w:space="0" w:color="auto"/>
        <w:left w:val="none" w:sz="0" w:space="0" w:color="auto"/>
        <w:bottom w:val="none" w:sz="0" w:space="0" w:color="auto"/>
        <w:right w:val="none" w:sz="0" w:space="0" w:color="auto"/>
      </w:divBdr>
    </w:div>
    <w:div w:id="563417198">
      <w:bodyDiv w:val="1"/>
      <w:marLeft w:val="0"/>
      <w:marRight w:val="0"/>
      <w:marTop w:val="0"/>
      <w:marBottom w:val="0"/>
      <w:divBdr>
        <w:top w:val="none" w:sz="0" w:space="0" w:color="auto"/>
        <w:left w:val="none" w:sz="0" w:space="0" w:color="auto"/>
        <w:bottom w:val="none" w:sz="0" w:space="0" w:color="auto"/>
        <w:right w:val="none" w:sz="0" w:space="0" w:color="auto"/>
      </w:divBdr>
    </w:div>
    <w:div w:id="575749845">
      <w:bodyDiv w:val="1"/>
      <w:marLeft w:val="0"/>
      <w:marRight w:val="0"/>
      <w:marTop w:val="0"/>
      <w:marBottom w:val="0"/>
      <w:divBdr>
        <w:top w:val="none" w:sz="0" w:space="0" w:color="auto"/>
        <w:left w:val="none" w:sz="0" w:space="0" w:color="auto"/>
        <w:bottom w:val="none" w:sz="0" w:space="0" w:color="auto"/>
        <w:right w:val="none" w:sz="0" w:space="0" w:color="auto"/>
      </w:divBdr>
    </w:div>
    <w:div w:id="617177205">
      <w:bodyDiv w:val="1"/>
      <w:marLeft w:val="0"/>
      <w:marRight w:val="0"/>
      <w:marTop w:val="0"/>
      <w:marBottom w:val="0"/>
      <w:divBdr>
        <w:top w:val="none" w:sz="0" w:space="0" w:color="auto"/>
        <w:left w:val="none" w:sz="0" w:space="0" w:color="auto"/>
        <w:bottom w:val="none" w:sz="0" w:space="0" w:color="auto"/>
        <w:right w:val="none" w:sz="0" w:space="0" w:color="auto"/>
      </w:divBdr>
    </w:div>
    <w:div w:id="667172789">
      <w:bodyDiv w:val="1"/>
      <w:marLeft w:val="0"/>
      <w:marRight w:val="0"/>
      <w:marTop w:val="0"/>
      <w:marBottom w:val="0"/>
      <w:divBdr>
        <w:top w:val="none" w:sz="0" w:space="0" w:color="auto"/>
        <w:left w:val="none" w:sz="0" w:space="0" w:color="auto"/>
        <w:bottom w:val="none" w:sz="0" w:space="0" w:color="auto"/>
        <w:right w:val="none" w:sz="0" w:space="0" w:color="auto"/>
      </w:divBdr>
    </w:div>
    <w:div w:id="760876189">
      <w:bodyDiv w:val="1"/>
      <w:marLeft w:val="0"/>
      <w:marRight w:val="0"/>
      <w:marTop w:val="0"/>
      <w:marBottom w:val="0"/>
      <w:divBdr>
        <w:top w:val="none" w:sz="0" w:space="0" w:color="auto"/>
        <w:left w:val="none" w:sz="0" w:space="0" w:color="auto"/>
        <w:bottom w:val="none" w:sz="0" w:space="0" w:color="auto"/>
        <w:right w:val="none" w:sz="0" w:space="0" w:color="auto"/>
      </w:divBdr>
    </w:div>
    <w:div w:id="803306023">
      <w:bodyDiv w:val="1"/>
      <w:marLeft w:val="0"/>
      <w:marRight w:val="0"/>
      <w:marTop w:val="0"/>
      <w:marBottom w:val="0"/>
      <w:divBdr>
        <w:top w:val="none" w:sz="0" w:space="0" w:color="auto"/>
        <w:left w:val="none" w:sz="0" w:space="0" w:color="auto"/>
        <w:bottom w:val="none" w:sz="0" w:space="0" w:color="auto"/>
        <w:right w:val="none" w:sz="0" w:space="0" w:color="auto"/>
      </w:divBdr>
    </w:div>
    <w:div w:id="926184212">
      <w:bodyDiv w:val="1"/>
      <w:marLeft w:val="0"/>
      <w:marRight w:val="0"/>
      <w:marTop w:val="0"/>
      <w:marBottom w:val="0"/>
      <w:divBdr>
        <w:top w:val="none" w:sz="0" w:space="0" w:color="auto"/>
        <w:left w:val="none" w:sz="0" w:space="0" w:color="auto"/>
        <w:bottom w:val="none" w:sz="0" w:space="0" w:color="auto"/>
        <w:right w:val="none" w:sz="0" w:space="0" w:color="auto"/>
      </w:divBdr>
      <w:divsChild>
        <w:div w:id="1654915457">
          <w:marLeft w:val="0"/>
          <w:marRight w:val="0"/>
          <w:marTop w:val="0"/>
          <w:marBottom w:val="0"/>
          <w:divBdr>
            <w:top w:val="none" w:sz="0" w:space="0" w:color="auto"/>
            <w:left w:val="none" w:sz="0" w:space="0" w:color="auto"/>
            <w:bottom w:val="none" w:sz="0" w:space="0" w:color="auto"/>
            <w:right w:val="none" w:sz="0" w:space="0" w:color="auto"/>
          </w:divBdr>
        </w:div>
      </w:divsChild>
    </w:div>
    <w:div w:id="984966722">
      <w:bodyDiv w:val="1"/>
      <w:marLeft w:val="0"/>
      <w:marRight w:val="0"/>
      <w:marTop w:val="0"/>
      <w:marBottom w:val="0"/>
      <w:divBdr>
        <w:top w:val="none" w:sz="0" w:space="0" w:color="auto"/>
        <w:left w:val="none" w:sz="0" w:space="0" w:color="auto"/>
        <w:bottom w:val="none" w:sz="0" w:space="0" w:color="auto"/>
        <w:right w:val="none" w:sz="0" w:space="0" w:color="auto"/>
      </w:divBdr>
    </w:div>
    <w:div w:id="1071808430">
      <w:bodyDiv w:val="1"/>
      <w:marLeft w:val="0"/>
      <w:marRight w:val="0"/>
      <w:marTop w:val="0"/>
      <w:marBottom w:val="0"/>
      <w:divBdr>
        <w:top w:val="none" w:sz="0" w:space="0" w:color="auto"/>
        <w:left w:val="none" w:sz="0" w:space="0" w:color="auto"/>
        <w:bottom w:val="none" w:sz="0" w:space="0" w:color="auto"/>
        <w:right w:val="none" w:sz="0" w:space="0" w:color="auto"/>
      </w:divBdr>
    </w:div>
    <w:div w:id="1083913247">
      <w:bodyDiv w:val="1"/>
      <w:marLeft w:val="0"/>
      <w:marRight w:val="0"/>
      <w:marTop w:val="0"/>
      <w:marBottom w:val="0"/>
      <w:divBdr>
        <w:top w:val="none" w:sz="0" w:space="0" w:color="auto"/>
        <w:left w:val="none" w:sz="0" w:space="0" w:color="auto"/>
        <w:bottom w:val="none" w:sz="0" w:space="0" w:color="auto"/>
        <w:right w:val="none" w:sz="0" w:space="0" w:color="auto"/>
      </w:divBdr>
    </w:div>
    <w:div w:id="1129127652">
      <w:bodyDiv w:val="1"/>
      <w:marLeft w:val="0"/>
      <w:marRight w:val="0"/>
      <w:marTop w:val="0"/>
      <w:marBottom w:val="0"/>
      <w:divBdr>
        <w:top w:val="none" w:sz="0" w:space="0" w:color="auto"/>
        <w:left w:val="none" w:sz="0" w:space="0" w:color="auto"/>
        <w:bottom w:val="none" w:sz="0" w:space="0" w:color="auto"/>
        <w:right w:val="none" w:sz="0" w:space="0" w:color="auto"/>
      </w:divBdr>
    </w:div>
    <w:div w:id="1156992530">
      <w:bodyDiv w:val="1"/>
      <w:marLeft w:val="0"/>
      <w:marRight w:val="0"/>
      <w:marTop w:val="0"/>
      <w:marBottom w:val="0"/>
      <w:divBdr>
        <w:top w:val="none" w:sz="0" w:space="0" w:color="auto"/>
        <w:left w:val="none" w:sz="0" w:space="0" w:color="auto"/>
        <w:bottom w:val="none" w:sz="0" w:space="0" w:color="auto"/>
        <w:right w:val="none" w:sz="0" w:space="0" w:color="auto"/>
      </w:divBdr>
    </w:div>
    <w:div w:id="1214079065">
      <w:bodyDiv w:val="1"/>
      <w:marLeft w:val="0"/>
      <w:marRight w:val="0"/>
      <w:marTop w:val="0"/>
      <w:marBottom w:val="0"/>
      <w:divBdr>
        <w:top w:val="none" w:sz="0" w:space="0" w:color="auto"/>
        <w:left w:val="none" w:sz="0" w:space="0" w:color="auto"/>
        <w:bottom w:val="none" w:sz="0" w:space="0" w:color="auto"/>
        <w:right w:val="none" w:sz="0" w:space="0" w:color="auto"/>
      </w:divBdr>
    </w:div>
    <w:div w:id="1255288186">
      <w:bodyDiv w:val="1"/>
      <w:marLeft w:val="0"/>
      <w:marRight w:val="0"/>
      <w:marTop w:val="0"/>
      <w:marBottom w:val="0"/>
      <w:divBdr>
        <w:top w:val="none" w:sz="0" w:space="0" w:color="auto"/>
        <w:left w:val="none" w:sz="0" w:space="0" w:color="auto"/>
        <w:bottom w:val="none" w:sz="0" w:space="0" w:color="auto"/>
        <w:right w:val="none" w:sz="0" w:space="0" w:color="auto"/>
      </w:divBdr>
    </w:div>
    <w:div w:id="1361052750">
      <w:bodyDiv w:val="1"/>
      <w:marLeft w:val="0"/>
      <w:marRight w:val="0"/>
      <w:marTop w:val="0"/>
      <w:marBottom w:val="0"/>
      <w:divBdr>
        <w:top w:val="none" w:sz="0" w:space="0" w:color="auto"/>
        <w:left w:val="none" w:sz="0" w:space="0" w:color="auto"/>
        <w:bottom w:val="none" w:sz="0" w:space="0" w:color="auto"/>
        <w:right w:val="none" w:sz="0" w:space="0" w:color="auto"/>
      </w:divBdr>
      <w:divsChild>
        <w:div w:id="171916051">
          <w:marLeft w:val="0"/>
          <w:marRight w:val="0"/>
          <w:marTop w:val="0"/>
          <w:marBottom w:val="0"/>
          <w:divBdr>
            <w:top w:val="none" w:sz="0" w:space="0" w:color="auto"/>
            <w:left w:val="none" w:sz="0" w:space="0" w:color="auto"/>
            <w:bottom w:val="none" w:sz="0" w:space="0" w:color="auto"/>
            <w:right w:val="none" w:sz="0" w:space="0" w:color="auto"/>
          </w:divBdr>
        </w:div>
      </w:divsChild>
    </w:div>
    <w:div w:id="1391997341">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437217641">
      <w:bodyDiv w:val="1"/>
      <w:marLeft w:val="0"/>
      <w:marRight w:val="0"/>
      <w:marTop w:val="0"/>
      <w:marBottom w:val="0"/>
      <w:divBdr>
        <w:top w:val="none" w:sz="0" w:space="0" w:color="auto"/>
        <w:left w:val="none" w:sz="0" w:space="0" w:color="auto"/>
        <w:bottom w:val="none" w:sz="0" w:space="0" w:color="auto"/>
        <w:right w:val="none" w:sz="0" w:space="0" w:color="auto"/>
      </w:divBdr>
    </w:div>
    <w:div w:id="1450779633">
      <w:bodyDiv w:val="1"/>
      <w:marLeft w:val="0"/>
      <w:marRight w:val="0"/>
      <w:marTop w:val="0"/>
      <w:marBottom w:val="0"/>
      <w:divBdr>
        <w:top w:val="none" w:sz="0" w:space="0" w:color="auto"/>
        <w:left w:val="none" w:sz="0" w:space="0" w:color="auto"/>
        <w:bottom w:val="none" w:sz="0" w:space="0" w:color="auto"/>
        <w:right w:val="none" w:sz="0" w:space="0" w:color="auto"/>
      </w:divBdr>
    </w:div>
    <w:div w:id="1476332315">
      <w:bodyDiv w:val="1"/>
      <w:marLeft w:val="0"/>
      <w:marRight w:val="0"/>
      <w:marTop w:val="0"/>
      <w:marBottom w:val="0"/>
      <w:divBdr>
        <w:top w:val="none" w:sz="0" w:space="0" w:color="auto"/>
        <w:left w:val="none" w:sz="0" w:space="0" w:color="auto"/>
        <w:bottom w:val="none" w:sz="0" w:space="0" w:color="auto"/>
        <w:right w:val="none" w:sz="0" w:space="0" w:color="auto"/>
      </w:divBdr>
    </w:div>
    <w:div w:id="1510750677">
      <w:bodyDiv w:val="1"/>
      <w:marLeft w:val="0"/>
      <w:marRight w:val="0"/>
      <w:marTop w:val="0"/>
      <w:marBottom w:val="0"/>
      <w:divBdr>
        <w:top w:val="none" w:sz="0" w:space="0" w:color="auto"/>
        <w:left w:val="none" w:sz="0" w:space="0" w:color="auto"/>
        <w:bottom w:val="none" w:sz="0" w:space="0" w:color="auto"/>
        <w:right w:val="none" w:sz="0" w:space="0" w:color="auto"/>
      </w:divBdr>
    </w:div>
    <w:div w:id="1512646790">
      <w:bodyDiv w:val="1"/>
      <w:marLeft w:val="0"/>
      <w:marRight w:val="0"/>
      <w:marTop w:val="0"/>
      <w:marBottom w:val="0"/>
      <w:divBdr>
        <w:top w:val="none" w:sz="0" w:space="0" w:color="auto"/>
        <w:left w:val="none" w:sz="0" w:space="0" w:color="auto"/>
        <w:bottom w:val="none" w:sz="0" w:space="0" w:color="auto"/>
        <w:right w:val="none" w:sz="0" w:space="0" w:color="auto"/>
      </w:divBdr>
    </w:div>
    <w:div w:id="1532450902">
      <w:bodyDiv w:val="1"/>
      <w:marLeft w:val="0"/>
      <w:marRight w:val="0"/>
      <w:marTop w:val="0"/>
      <w:marBottom w:val="0"/>
      <w:divBdr>
        <w:top w:val="none" w:sz="0" w:space="0" w:color="auto"/>
        <w:left w:val="none" w:sz="0" w:space="0" w:color="auto"/>
        <w:bottom w:val="none" w:sz="0" w:space="0" w:color="auto"/>
        <w:right w:val="none" w:sz="0" w:space="0" w:color="auto"/>
      </w:divBdr>
    </w:div>
    <w:div w:id="1559394380">
      <w:bodyDiv w:val="1"/>
      <w:marLeft w:val="0"/>
      <w:marRight w:val="0"/>
      <w:marTop w:val="0"/>
      <w:marBottom w:val="0"/>
      <w:divBdr>
        <w:top w:val="none" w:sz="0" w:space="0" w:color="auto"/>
        <w:left w:val="none" w:sz="0" w:space="0" w:color="auto"/>
        <w:bottom w:val="none" w:sz="0" w:space="0" w:color="auto"/>
        <w:right w:val="none" w:sz="0" w:space="0" w:color="auto"/>
      </w:divBdr>
    </w:div>
    <w:div w:id="1603755448">
      <w:bodyDiv w:val="1"/>
      <w:marLeft w:val="0"/>
      <w:marRight w:val="0"/>
      <w:marTop w:val="0"/>
      <w:marBottom w:val="0"/>
      <w:divBdr>
        <w:top w:val="none" w:sz="0" w:space="0" w:color="auto"/>
        <w:left w:val="none" w:sz="0" w:space="0" w:color="auto"/>
        <w:bottom w:val="none" w:sz="0" w:space="0" w:color="auto"/>
        <w:right w:val="none" w:sz="0" w:space="0" w:color="auto"/>
      </w:divBdr>
    </w:div>
    <w:div w:id="1633057155">
      <w:bodyDiv w:val="1"/>
      <w:marLeft w:val="0"/>
      <w:marRight w:val="0"/>
      <w:marTop w:val="0"/>
      <w:marBottom w:val="0"/>
      <w:divBdr>
        <w:top w:val="none" w:sz="0" w:space="0" w:color="auto"/>
        <w:left w:val="none" w:sz="0" w:space="0" w:color="auto"/>
        <w:bottom w:val="none" w:sz="0" w:space="0" w:color="auto"/>
        <w:right w:val="none" w:sz="0" w:space="0" w:color="auto"/>
      </w:divBdr>
    </w:div>
    <w:div w:id="1745908607">
      <w:bodyDiv w:val="1"/>
      <w:marLeft w:val="0"/>
      <w:marRight w:val="0"/>
      <w:marTop w:val="0"/>
      <w:marBottom w:val="0"/>
      <w:divBdr>
        <w:top w:val="none" w:sz="0" w:space="0" w:color="auto"/>
        <w:left w:val="none" w:sz="0" w:space="0" w:color="auto"/>
        <w:bottom w:val="none" w:sz="0" w:space="0" w:color="auto"/>
        <w:right w:val="none" w:sz="0" w:space="0" w:color="auto"/>
      </w:divBdr>
    </w:div>
    <w:div w:id="1756590397">
      <w:bodyDiv w:val="1"/>
      <w:marLeft w:val="0"/>
      <w:marRight w:val="0"/>
      <w:marTop w:val="0"/>
      <w:marBottom w:val="0"/>
      <w:divBdr>
        <w:top w:val="none" w:sz="0" w:space="0" w:color="auto"/>
        <w:left w:val="none" w:sz="0" w:space="0" w:color="auto"/>
        <w:bottom w:val="none" w:sz="0" w:space="0" w:color="auto"/>
        <w:right w:val="none" w:sz="0" w:space="0" w:color="auto"/>
      </w:divBdr>
    </w:div>
    <w:div w:id="1821579109">
      <w:bodyDiv w:val="1"/>
      <w:marLeft w:val="0"/>
      <w:marRight w:val="0"/>
      <w:marTop w:val="0"/>
      <w:marBottom w:val="0"/>
      <w:divBdr>
        <w:top w:val="none" w:sz="0" w:space="0" w:color="auto"/>
        <w:left w:val="none" w:sz="0" w:space="0" w:color="auto"/>
        <w:bottom w:val="none" w:sz="0" w:space="0" w:color="auto"/>
        <w:right w:val="none" w:sz="0" w:space="0" w:color="auto"/>
      </w:divBdr>
    </w:div>
    <w:div w:id="1837069894">
      <w:bodyDiv w:val="1"/>
      <w:marLeft w:val="0"/>
      <w:marRight w:val="0"/>
      <w:marTop w:val="0"/>
      <w:marBottom w:val="0"/>
      <w:divBdr>
        <w:top w:val="none" w:sz="0" w:space="0" w:color="auto"/>
        <w:left w:val="none" w:sz="0" w:space="0" w:color="auto"/>
        <w:bottom w:val="none" w:sz="0" w:space="0" w:color="auto"/>
        <w:right w:val="none" w:sz="0" w:space="0" w:color="auto"/>
      </w:divBdr>
    </w:div>
    <w:div w:id="1843619481">
      <w:bodyDiv w:val="1"/>
      <w:marLeft w:val="0"/>
      <w:marRight w:val="0"/>
      <w:marTop w:val="0"/>
      <w:marBottom w:val="0"/>
      <w:divBdr>
        <w:top w:val="none" w:sz="0" w:space="0" w:color="auto"/>
        <w:left w:val="none" w:sz="0" w:space="0" w:color="auto"/>
        <w:bottom w:val="none" w:sz="0" w:space="0" w:color="auto"/>
        <w:right w:val="none" w:sz="0" w:space="0" w:color="auto"/>
      </w:divBdr>
    </w:div>
    <w:div w:id="1940789241">
      <w:bodyDiv w:val="1"/>
      <w:marLeft w:val="0"/>
      <w:marRight w:val="0"/>
      <w:marTop w:val="0"/>
      <w:marBottom w:val="0"/>
      <w:divBdr>
        <w:top w:val="none" w:sz="0" w:space="0" w:color="auto"/>
        <w:left w:val="none" w:sz="0" w:space="0" w:color="auto"/>
        <w:bottom w:val="none" w:sz="0" w:space="0" w:color="auto"/>
        <w:right w:val="none" w:sz="0" w:space="0" w:color="auto"/>
      </w:divBdr>
    </w:div>
    <w:div w:id="1942687021">
      <w:bodyDiv w:val="1"/>
      <w:marLeft w:val="0"/>
      <w:marRight w:val="0"/>
      <w:marTop w:val="0"/>
      <w:marBottom w:val="0"/>
      <w:divBdr>
        <w:top w:val="none" w:sz="0" w:space="0" w:color="auto"/>
        <w:left w:val="none" w:sz="0" w:space="0" w:color="auto"/>
        <w:bottom w:val="none" w:sz="0" w:space="0" w:color="auto"/>
        <w:right w:val="none" w:sz="0" w:space="0" w:color="auto"/>
      </w:divBdr>
      <w:divsChild>
        <w:div w:id="2132430726">
          <w:marLeft w:val="0"/>
          <w:marRight w:val="0"/>
          <w:marTop w:val="0"/>
          <w:marBottom w:val="0"/>
          <w:divBdr>
            <w:top w:val="none" w:sz="0" w:space="0" w:color="auto"/>
            <w:left w:val="none" w:sz="0" w:space="0" w:color="auto"/>
            <w:bottom w:val="none" w:sz="0" w:space="0" w:color="auto"/>
            <w:right w:val="none" w:sz="0" w:space="0" w:color="auto"/>
          </w:divBdr>
          <w:divsChild>
            <w:div w:id="10179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78755299">
      <w:bodyDiv w:val="1"/>
      <w:marLeft w:val="0"/>
      <w:marRight w:val="0"/>
      <w:marTop w:val="0"/>
      <w:marBottom w:val="0"/>
      <w:divBdr>
        <w:top w:val="none" w:sz="0" w:space="0" w:color="auto"/>
        <w:left w:val="none" w:sz="0" w:space="0" w:color="auto"/>
        <w:bottom w:val="none" w:sz="0" w:space="0" w:color="auto"/>
        <w:right w:val="none" w:sz="0" w:space="0" w:color="auto"/>
      </w:divBdr>
    </w:div>
    <w:div w:id="1997299569">
      <w:bodyDiv w:val="1"/>
      <w:marLeft w:val="0"/>
      <w:marRight w:val="0"/>
      <w:marTop w:val="0"/>
      <w:marBottom w:val="0"/>
      <w:divBdr>
        <w:top w:val="none" w:sz="0" w:space="0" w:color="auto"/>
        <w:left w:val="none" w:sz="0" w:space="0" w:color="auto"/>
        <w:bottom w:val="none" w:sz="0" w:space="0" w:color="auto"/>
        <w:right w:val="none" w:sz="0" w:space="0" w:color="auto"/>
      </w:divBdr>
    </w:div>
    <w:div w:id="2001232730">
      <w:bodyDiv w:val="1"/>
      <w:marLeft w:val="0"/>
      <w:marRight w:val="0"/>
      <w:marTop w:val="0"/>
      <w:marBottom w:val="0"/>
      <w:divBdr>
        <w:top w:val="none" w:sz="0" w:space="0" w:color="auto"/>
        <w:left w:val="none" w:sz="0" w:space="0" w:color="auto"/>
        <w:bottom w:val="none" w:sz="0" w:space="0" w:color="auto"/>
        <w:right w:val="none" w:sz="0" w:space="0" w:color="auto"/>
      </w:divBdr>
    </w:div>
    <w:div w:id="2074964256">
      <w:bodyDiv w:val="1"/>
      <w:marLeft w:val="0"/>
      <w:marRight w:val="0"/>
      <w:marTop w:val="0"/>
      <w:marBottom w:val="0"/>
      <w:divBdr>
        <w:top w:val="none" w:sz="0" w:space="0" w:color="auto"/>
        <w:left w:val="none" w:sz="0" w:space="0" w:color="auto"/>
        <w:bottom w:val="none" w:sz="0" w:space="0" w:color="auto"/>
        <w:right w:val="none" w:sz="0" w:space="0" w:color="auto"/>
      </w:divBdr>
      <w:divsChild>
        <w:div w:id="1337804138">
          <w:marLeft w:val="0"/>
          <w:marRight w:val="0"/>
          <w:marTop w:val="0"/>
          <w:marBottom w:val="0"/>
          <w:divBdr>
            <w:top w:val="none" w:sz="0" w:space="0" w:color="auto"/>
            <w:left w:val="none" w:sz="0" w:space="0" w:color="auto"/>
            <w:bottom w:val="none" w:sz="0" w:space="0" w:color="auto"/>
            <w:right w:val="none" w:sz="0" w:space="0" w:color="auto"/>
          </w:divBdr>
          <w:divsChild>
            <w:div w:id="103503270">
              <w:marLeft w:val="0"/>
              <w:marRight w:val="0"/>
              <w:marTop w:val="0"/>
              <w:marBottom w:val="0"/>
              <w:divBdr>
                <w:top w:val="none" w:sz="0" w:space="0" w:color="auto"/>
                <w:left w:val="none" w:sz="0" w:space="0" w:color="auto"/>
                <w:bottom w:val="none" w:sz="0" w:space="0" w:color="auto"/>
                <w:right w:val="none" w:sz="0" w:space="0" w:color="auto"/>
              </w:divBdr>
              <w:divsChild>
                <w:div w:id="6988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5A682-EF5D-4D79-AFB8-660B2159F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Emmanuel RENTAPALLI</cp:lastModifiedBy>
  <cp:revision>20</cp:revision>
  <dcterms:created xsi:type="dcterms:W3CDTF">2018-01-30T05:48:00Z</dcterms:created>
  <dcterms:modified xsi:type="dcterms:W3CDTF">2018-01-30T09:49:00Z</dcterms:modified>
</cp:coreProperties>
</file>